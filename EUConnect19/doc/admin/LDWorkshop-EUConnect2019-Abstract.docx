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3372" w:rsidRDefault="00D53372" w:rsidP="00D53372">
      <w:r w:rsidRPr="00D53372">
        <w:rPr>
          <w:highlight w:val="yellow"/>
        </w:rPr>
        <w:t>Version for Website/Registration (</w:t>
      </w:r>
      <w:r w:rsidR="00EE7D47">
        <w:rPr>
          <w:highlight w:val="yellow"/>
        </w:rPr>
        <w:t>to be s</w:t>
      </w:r>
      <w:r w:rsidRPr="00D53372">
        <w:rPr>
          <w:highlight w:val="yellow"/>
        </w:rPr>
        <w:t xml:space="preserve">ubmitted </w:t>
      </w:r>
      <w:r w:rsidR="00EE7D47">
        <w:rPr>
          <w:highlight w:val="yellow"/>
        </w:rPr>
        <w:t xml:space="preserve">in May </w:t>
      </w:r>
      <w:r w:rsidRPr="00D53372">
        <w:rPr>
          <w:highlight w:val="yellow"/>
        </w:rPr>
        <w:t>201</w:t>
      </w:r>
      <w:r w:rsidR="000263A7">
        <w:rPr>
          <w:highlight w:val="yellow"/>
        </w:rPr>
        <w:t>9</w:t>
      </w:r>
      <w:r w:rsidR="00EE7D47">
        <w:rPr>
          <w:highlight w:val="yellow"/>
        </w:rPr>
        <w:t>?</w:t>
      </w:r>
      <w:r w:rsidRPr="00D53372">
        <w:rPr>
          <w:highlight w:val="yellow"/>
        </w:rPr>
        <w:t>)</w:t>
      </w:r>
    </w:p>
    <w:p w:rsidR="00865164" w:rsidRDefault="00865164" w:rsidP="00865164">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rPr>
      </w:pPr>
      <w:r w:rsidRPr="00865164">
        <w:rPr>
          <w:rFonts w:ascii="Times New Roman" w:eastAsia="Times New Roman" w:hAnsi="Times New Roman" w:cs="Times New Roman"/>
          <w:b/>
          <w:bCs/>
          <w:sz w:val="27"/>
          <w:szCs w:val="27"/>
        </w:rPr>
        <w:t>L</w:t>
      </w:r>
      <w:r w:rsidR="000263A7">
        <w:rPr>
          <w:rFonts w:ascii="Times New Roman" w:eastAsia="Times New Roman" w:hAnsi="Times New Roman" w:cs="Times New Roman"/>
          <w:b/>
          <w:bCs/>
          <w:sz w:val="27"/>
          <w:szCs w:val="27"/>
        </w:rPr>
        <w:t xml:space="preserve">et's Make a Knowledge Graph! </w:t>
      </w:r>
      <w:r>
        <w:rPr>
          <w:rFonts w:ascii="Times New Roman" w:eastAsia="Times New Roman" w:hAnsi="Times New Roman" w:cs="Times New Roman"/>
          <w:b/>
          <w:bCs/>
          <w:sz w:val="27"/>
          <w:szCs w:val="27"/>
        </w:rPr>
        <w:t>An Interactive, Hands-on Workshop.</w:t>
      </w:r>
    </w:p>
    <w:p w:rsidR="00865164" w:rsidRPr="008174DE" w:rsidRDefault="00865164" w:rsidP="00CF5786">
      <w:pPr>
        <w:shd w:val="clear" w:color="auto" w:fill="FFFFFF"/>
        <w:spacing w:after="0" w:line="240" w:lineRule="auto"/>
        <w:outlineLvl w:val="2"/>
        <w:rPr>
          <w:rFonts w:ascii="Times New Roman" w:eastAsia="Times New Roman" w:hAnsi="Times New Roman" w:cs="Times New Roman"/>
          <w:b/>
          <w:bCs/>
          <w:sz w:val="24"/>
          <w:szCs w:val="24"/>
        </w:rPr>
      </w:pPr>
      <w:r w:rsidRPr="00865164">
        <w:rPr>
          <w:rFonts w:ascii="Times New Roman" w:eastAsia="Times New Roman" w:hAnsi="Times New Roman" w:cs="Times New Roman"/>
          <w:b/>
          <w:bCs/>
          <w:sz w:val="24"/>
          <w:szCs w:val="24"/>
        </w:rPr>
        <w:t>– Tim Williams, UCB</w:t>
      </w:r>
      <w:r w:rsidRPr="008174DE">
        <w:rPr>
          <w:rFonts w:ascii="Times New Roman" w:eastAsia="Times New Roman" w:hAnsi="Times New Roman" w:cs="Times New Roman"/>
          <w:b/>
          <w:bCs/>
          <w:sz w:val="24"/>
          <w:szCs w:val="24"/>
        </w:rPr>
        <w:t xml:space="preserve"> </w:t>
      </w:r>
    </w:p>
    <w:p w:rsidR="00FE4C52" w:rsidRDefault="00FE4C52"/>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The terms Knowledge Graph and F.A.I.R data (</w:t>
      </w:r>
      <w:hyperlink r:id="rId4" w:tgtFrame="_blank" w:history="1">
        <w:r>
          <w:rPr>
            <w:rStyle w:val="Hyperlink"/>
            <w:rFonts w:ascii="Arial" w:hAnsi="Arial" w:cs="Arial"/>
            <w:color w:val="1155CC"/>
            <w:sz w:val="27"/>
            <w:szCs w:val="27"/>
          </w:rPr>
          <w:t>https://www.go-fair.org/fair-principles/</w:t>
        </w:r>
      </w:hyperlink>
      <w:r>
        <w:rPr>
          <w:rFonts w:ascii="Arial" w:hAnsi="Arial" w:cs="Arial"/>
          <w:color w:val="222222"/>
          <w:sz w:val="27"/>
          <w:szCs w:val="27"/>
        </w:rPr>
        <w:t xml:space="preserve">) are gaining popularity in our industry. But what are they, and how do we apply the technology and mindset to solve our data and standards challenges? Both concepts are built on a foundation of Linked Data, which provides meaningful (semantic) relationships between data values as well as the capability to include metadata, rules, and standards. Data can also be augmented using freely available open sources, including ClinicalTrials.gov, </w:t>
      </w:r>
      <w:proofErr w:type="spellStart"/>
      <w:r>
        <w:rPr>
          <w:rFonts w:ascii="Arial" w:hAnsi="Arial" w:cs="Arial"/>
          <w:color w:val="222222"/>
          <w:sz w:val="27"/>
          <w:szCs w:val="27"/>
        </w:rPr>
        <w:t>DBPedia</w:t>
      </w:r>
      <w:proofErr w:type="spellEnd"/>
      <w:r>
        <w:rPr>
          <w:rFonts w:ascii="Arial" w:hAnsi="Arial" w:cs="Arial"/>
          <w:color w:val="222222"/>
          <w:sz w:val="27"/>
          <w:szCs w:val="27"/>
        </w:rPr>
        <w:t>, and </w:t>
      </w:r>
      <w:proofErr w:type="spellStart"/>
      <w:r>
        <w:rPr>
          <w:rFonts w:ascii="Arial" w:hAnsi="Arial" w:cs="Arial"/>
          <w:color w:val="222222"/>
          <w:sz w:val="27"/>
          <w:szCs w:val="27"/>
        </w:rPr>
        <w:t>Wikidata</w:t>
      </w:r>
      <w:proofErr w:type="spellEnd"/>
      <w:r>
        <w:rPr>
          <w:rFonts w:ascii="Arial" w:hAnsi="Arial" w:cs="Arial"/>
          <w:color w:val="222222"/>
          <w:sz w:val="27"/>
          <w:szCs w:val="27"/>
        </w:rPr>
        <w:t>.</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 </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 xml:space="preserve">This is an updated version of previous workshops at the CSS and </w:t>
      </w:r>
      <w:proofErr w:type="spellStart"/>
      <w:r>
        <w:rPr>
          <w:rFonts w:ascii="Arial" w:hAnsi="Arial" w:cs="Arial"/>
          <w:color w:val="222222"/>
          <w:sz w:val="27"/>
          <w:szCs w:val="27"/>
        </w:rPr>
        <w:t>EUConnect</w:t>
      </w:r>
      <w:proofErr w:type="spellEnd"/>
      <w:r>
        <w:rPr>
          <w:rFonts w:ascii="Arial" w:hAnsi="Arial" w:cs="Arial"/>
          <w:color w:val="222222"/>
          <w:sz w:val="27"/>
          <w:szCs w:val="27"/>
        </w:rPr>
        <w:t xml:space="preserve"> conferences where we invite attendees who have not participated in the previous workshops to experience Linked Data in this interactive session. You will use a web application to diagram relationships for clinical trial processes and data, then convert your white board drawing to Resource Description Framework (RDF). You will then query the data, use an ontology to infer values and relationships not in your original content.</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As a last step you will seamlessly merge your study with data from all the other attendees.</w:t>
      </w:r>
    </w:p>
    <w:p w:rsidR="00C20CAE" w:rsidRDefault="00C20CAE" w:rsidP="00C20CAE">
      <w:pPr>
        <w:shd w:val="clear" w:color="auto" w:fill="E8EAED"/>
        <w:spacing w:line="90" w:lineRule="atLeast"/>
        <w:rPr>
          <w:rFonts w:ascii="Arial" w:hAnsi="Arial" w:cs="Arial"/>
          <w:color w:val="222222"/>
          <w:sz w:val="24"/>
          <w:szCs w:val="24"/>
        </w:rPr>
      </w:pPr>
      <w:r>
        <w:rPr>
          <w:rFonts w:ascii="Arial" w:hAnsi="Arial" w:cs="Arial"/>
          <w:noProof/>
          <w:color w:val="222222"/>
        </w:rPr>
        <w:drawing>
          <wp:inline distT="0" distB="0" distL="0" distR="0">
            <wp:extent cx="6985" cy="6985"/>
            <wp:effectExtent l="0" t="0" r="0" b="0"/>
            <wp:docPr id="1" name="Picture 1" descr="https://ssl.gstatic.com/ui/v1/icons/mail/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l.gstatic.com/ui/v1/icons/mail/images/cleardot.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85" cy="6985"/>
                    </a:xfrm>
                    <a:prstGeom prst="rect">
                      <a:avLst/>
                    </a:prstGeom>
                    <a:noFill/>
                    <a:ln>
                      <a:noFill/>
                    </a:ln>
                  </pic:spPr>
                </pic:pic>
              </a:graphicData>
            </a:graphic>
          </wp:inline>
        </w:drawing>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 </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This introductory workshop provides the background you need to launch your own exploration of this technology or participate in a PhUSE project. We welcome attendees with no previous experience with Linked Data.</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 </w:t>
      </w:r>
    </w:p>
    <w:p w:rsidR="00C20CAE" w:rsidRDefault="00C20CAE" w:rsidP="00C20CAE">
      <w:pPr>
        <w:shd w:val="clear" w:color="auto" w:fill="FFFFFF"/>
        <w:rPr>
          <w:rFonts w:ascii="Calibri" w:hAnsi="Calibri" w:cs="Calibri"/>
          <w:color w:val="000000"/>
          <w:sz w:val="27"/>
          <w:szCs w:val="27"/>
        </w:rPr>
      </w:pPr>
      <w:r>
        <w:rPr>
          <w:rFonts w:ascii="Arial" w:hAnsi="Arial" w:cs="Arial"/>
          <w:color w:val="222222"/>
          <w:sz w:val="27"/>
          <w:szCs w:val="27"/>
        </w:rPr>
        <w:t>Preregistration is required. You must bring a laptop with remote desktop capability and attend a preparatory webinar in the days preceding the workshop.</w:t>
      </w:r>
    </w:p>
    <w:p w:rsidR="004D2938" w:rsidRDefault="004D2938" w:rsidP="00D53372">
      <w:pPr>
        <w:rPr>
          <w:highlight w:val="yellow"/>
        </w:rPr>
      </w:pPr>
      <w:bookmarkStart w:id="0" w:name="_GoBack"/>
      <w:bookmarkEnd w:id="0"/>
    </w:p>
    <w:p w:rsidR="00D53372" w:rsidRDefault="00D53372" w:rsidP="00D53372">
      <w:r w:rsidRPr="00D53372">
        <w:rPr>
          <w:highlight w:val="yellow"/>
        </w:rPr>
        <w:t xml:space="preserve">Version for </w:t>
      </w:r>
      <w:r>
        <w:rPr>
          <w:highlight w:val="yellow"/>
        </w:rPr>
        <w:t>Brochure</w:t>
      </w:r>
      <w:r w:rsidRPr="00D53372">
        <w:rPr>
          <w:highlight w:val="yellow"/>
        </w:rPr>
        <w:t xml:space="preserve"> (</w:t>
      </w:r>
      <w:r>
        <w:rPr>
          <w:highlight w:val="yellow"/>
        </w:rPr>
        <w:t xml:space="preserve">To Submit: May </w:t>
      </w:r>
      <w:r w:rsidRPr="00D53372">
        <w:rPr>
          <w:highlight w:val="yellow"/>
        </w:rPr>
        <w:t>201</w:t>
      </w:r>
      <w:r w:rsidR="00C20CAE">
        <w:rPr>
          <w:highlight w:val="yellow"/>
        </w:rPr>
        <w:t>9</w:t>
      </w:r>
      <w:proofErr w:type="gramStart"/>
      <w:r w:rsidRPr="00D53372">
        <w:rPr>
          <w:highlight w:val="yellow"/>
        </w:rPr>
        <w:t>)</w:t>
      </w:r>
      <w:r>
        <w:t xml:space="preserve"> :</w:t>
      </w:r>
      <w:proofErr w:type="gramEnd"/>
      <w:r>
        <w:t xml:space="preserve"> ~350 Words</w:t>
      </w:r>
    </w:p>
    <w:p w:rsidR="00091198" w:rsidRDefault="00091198"/>
    <w:p w:rsidR="005371CC" w:rsidRDefault="005371CC">
      <w:pPr>
        <w:rPr>
          <w:rFonts w:ascii="Arial" w:eastAsia="Times New Roman" w:hAnsi="Arial" w:cs="Arial"/>
          <w:color w:val="222222"/>
          <w:sz w:val="19"/>
          <w:szCs w:val="19"/>
          <w:shd w:val="clear" w:color="auto" w:fill="FFFFFF"/>
        </w:rPr>
      </w:pPr>
      <w:r>
        <w:rPr>
          <w:rFonts w:ascii="Arial" w:eastAsia="Times New Roman" w:hAnsi="Arial" w:cs="Arial"/>
          <w:color w:val="222222"/>
          <w:sz w:val="19"/>
          <w:szCs w:val="19"/>
          <w:shd w:val="clear" w:color="auto" w:fill="FFFFFF"/>
        </w:rPr>
        <w:br w:type="page"/>
      </w:r>
    </w:p>
    <w:p w:rsidR="005371CC" w:rsidDel="0093794E" w:rsidRDefault="005371CC" w:rsidP="0041351B">
      <w:pPr>
        <w:rPr>
          <w:del w:id="1" w:author="Williams Tim" w:date="2018-05-16T08:41:00Z"/>
        </w:rPr>
      </w:pP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xml:space="preserve">Linked Data has the potential to solve many of the challenges currently facing the pharmaceutical industry. Clinical trials are increasingly sophisticated, with the need to integrate information from diverse sources including devices, genomics, Real World Evidence, and even social media. Our current standards exist across multiple documents, are </w:t>
      </w:r>
      <w:r>
        <w:rPr>
          <w:rFonts w:ascii="Arial" w:eastAsia="Times New Roman" w:hAnsi="Arial" w:cs="Arial"/>
          <w:color w:val="222222"/>
          <w:sz w:val="19"/>
          <w:szCs w:val="19"/>
        </w:rPr>
        <w:t>prone</w:t>
      </w:r>
      <w:r w:rsidRPr="0041351B">
        <w:rPr>
          <w:rFonts w:ascii="Arial" w:eastAsia="Times New Roman" w:hAnsi="Arial" w:cs="Arial"/>
          <w:color w:val="222222"/>
          <w:sz w:val="19"/>
          <w:szCs w:val="19"/>
        </w:rPr>
        <w:t xml:space="preserve"> to inconsistent interpretation, </w:t>
      </w:r>
      <w:r>
        <w:rPr>
          <w:rFonts w:ascii="Arial" w:eastAsia="Times New Roman" w:hAnsi="Arial" w:cs="Arial"/>
          <w:color w:val="222222"/>
          <w:sz w:val="19"/>
          <w:szCs w:val="19"/>
        </w:rPr>
        <w:t>and</w:t>
      </w:r>
      <w:r w:rsidRPr="0041351B">
        <w:rPr>
          <w:rFonts w:ascii="Arial" w:eastAsia="Times New Roman" w:hAnsi="Arial" w:cs="Arial"/>
          <w:color w:val="222222"/>
          <w:sz w:val="19"/>
          <w:szCs w:val="19"/>
        </w:rPr>
        <w:t xml:space="preserve"> new versions </w:t>
      </w:r>
      <w:r>
        <w:rPr>
          <w:rFonts w:ascii="Arial" w:eastAsia="Times New Roman" w:hAnsi="Arial" w:cs="Arial"/>
          <w:color w:val="222222"/>
          <w:sz w:val="19"/>
          <w:szCs w:val="19"/>
        </w:rPr>
        <w:t xml:space="preserve">are </w:t>
      </w:r>
      <w:r w:rsidRPr="0041351B">
        <w:rPr>
          <w:rFonts w:ascii="Arial" w:eastAsia="Times New Roman" w:hAnsi="Arial" w:cs="Arial"/>
          <w:color w:val="222222"/>
          <w:sz w:val="19"/>
          <w:szCs w:val="19"/>
        </w:rPr>
        <w:t>released regularly. It is difficult to determine if data created in one version of a standard can be merged with data created using a different version.</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A new approach is needed where we model clinical trial processes and data</w:t>
      </w:r>
      <w:r>
        <w:rPr>
          <w:rFonts w:ascii="Arial" w:eastAsia="Times New Roman" w:hAnsi="Arial" w:cs="Arial"/>
          <w:color w:val="222222"/>
          <w:sz w:val="19"/>
          <w:szCs w:val="19"/>
        </w:rPr>
        <w:t xml:space="preserve"> using highly interconnected, extensible data with precise meaning (semantics).</w:t>
      </w:r>
      <w:r w:rsidRPr="0041351B">
        <w:rPr>
          <w:rFonts w:ascii="Arial" w:eastAsia="Times New Roman" w:hAnsi="Arial" w:cs="Arial"/>
          <w:color w:val="222222"/>
          <w:sz w:val="19"/>
          <w:szCs w:val="19"/>
        </w:rPr>
        <w:t>  </w:t>
      </w:r>
      <w:r w:rsidR="0093794E">
        <w:rPr>
          <w:rFonts w:ascii="Arial" w:eastAsia="Times New Roman" w:hAnsi="Arial" w:cs="Arial"/>
          <w:color w:val="222222"/>
          <w:sz w:val="19"/>
          <w:szCs w:val="19"/>
        </w:rPr>
        <w:t>When</w:t>
      </w:r>
      <w:r w:rsidRPr="0041351B">
        <w:rPr>
          <w:rFonts w:ascii="Arial" w:eastAsia="Times New Roman" w:hAnsi="Arial" w:cs="Arial"/>
          <w:color w:val="222222"/>
          <w:sz w:val="19"/>
          <w:szCs w:val="19"/>
        </w:rPr>
        <w:t xml:space="preserve"> the </w:t>
      </w:r>
      <w:r>
        <w:rPr>
          <w:rFonts w:ascii="Arial" w:eastAsia="Times New Roman" w:hAnsi="Arial" w:cs="Arial"/>
          <w:color w:val="222222"/>
          <w:sz w:val="19"/>
          <w:szCs w:val="19"/>
        </w:rPr>
        <w:t xml:space="preserve">clinical trial </w:t>
      </w:r>
      <w:r w:rsidRPr="0041351B">
        <w:rPr>
          <w:rFonts w:ascii="Arial" w:eastAsia="Times New Roman" w:hAnsi="Arial" w:cs="Arial"/>
          <w:color w:val="222222"/>
          <w:sz w:val="19"/>
          <w:szCs w:val="19"/>
        </w:rPr>
        <w:t xml:space="preserve">process is </w:t>
      </w:r>
      <w:r>
        <w:rPr>
          <w:rFonts w:ascii="Arial" w:eastAsia="Times New Roman" w:hAnsi="Arial" w:cs="Arial"/>
          <w:color w:val="222222"/>
          <w:sz w:val="19"/>
          <w:szCs w:val="19"/>
        </w:rPr>
        <w:t xml:space="preserve">an </w:t>
      </w:r>
      <w:r w:rsidRPr="0041351B">
        <w:rPr>
          <w:rFonts w:ascii="Arial" w:eastAsia="Times New Roman" w:hAnsi="Arial" w:cs="Arial"/>
          <w:color w:val="222222"/>
          <w:sz w:val="19"/>
          <w:szCs w:val="19"/>
        </w:rPr>
        <w:t xml:space="preserve">integral </w:t>
      </w:r>
      <w:r>
        <w:rPr>
          <w:rFonts w:ascii="Arial" w:eastAsia="Times New Roman" w:hAnsi="Arial" w:cs="Arial"/>
          <w:color w:val="222222"/>
          <w:sz w:val="19"/>
          <w:szCs w:val="19"/>
        </w:rPr>
        <w:t xml:space="preserve">part of </w:t>
      </w:r>
      <w:r w:rsidRPr="0041351B">
        <w:rPr>
          <w:rFonts w:ascii="Arial" w:eastAsia="Times New Roman" w:hAnsi="Arial" w:cs="Arial"/>
          <w:color w:val="222222"/>
          <w:sz w:val="19"/>
          <w:szCs w:val="19"/>
        </w:rPr>
        <w:t>the data model, a positive impact can be realized across the entire lifecycle, from design, through conduct and data collection, all the way to submission and publication. It also can fuel the surging interest in Natural Language Processing, Machine Learning, and Artificial Intelligence</w:t>
      </w:r>
      <w:r>
        <w:rPr>
          <w:rFonts w:ascii="Arial" w:eastAsia="Times New Roman" w:hAnsi="Arial" w:cs="Arial"/>
          <w:color w:val="222222"/>
          <w:sz w:val="19"/>
          <w:szCs w:val="19"/>
        </w:rPr>
        <w:t>.</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Linked Data represents values, concepts, and knowledge at an atomic level. These simple building blocks are explicitly identified, with meaningful relationships between them that are both human and machine readable.  This allows construction of flexible, extensible data models that can be built incrementally and facilitate the breakdown of traditional data silos.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xml:space="preserve">In this hands-on workshop you will use a web application to diagram relationships for clinical trial processes and data, then convert your white board drawing to Linked Data as Resource Description Framework (RDF). You will then query the data, using an ontology to infer values and relationships not in your original content. In </w:t>
      </w:r>
      <w:r w:rsidR="0093794E" w:rsidRPr="0041351B">
        <w:rPr>
          <w:rFonts w:ascii="Arial" w:eastAsia="Times New Roman" w:hAnsi="Arial" w:cs="Arial"/>
          <w:color w:val="222222"/>
          <w:sz w:val="19"/>
          <w:szCs w:val="19"/>
        </w:rPr>
        <w:t>a last step</w:t>
      </w:r>
      <w:r w:rsidRPr="0041351B">
        <w:rPr>
          <w:rFonts w:ascii="Arial" w:eastAsia="Times New Roman" w:hAnsi="Arial" w:cs="Arial"/>
          <w:color w:val="222222"/>
          <w:sz w:val="19"/>
          <w:szCs w:val="19"/>
        </w:rPr>
        <w:t xml:space="preserve"> you will seamlessly merge your study with data from </w:t>
      </w:r>
      <w:proofErr w:type="gramStart"/>
      <w:r w:rsidRPr="0041351B">
        <w:rPr>
          <w:rFonts w:ascii="Arial" w:eastAsia="Times New Roman" w:hAnsi="Arial" w:cs="Arial"/>
          <w:color w:val="222222"/>
          <w:sz w:val="19"/>
          <w:szCs w:val="19"/>
        </w:rPr>
        <w:t>all of</w:t>
      </w:r>
      <w:proofErr w:type="gramEnd"/>
      <w:r w:rsidRPr="0041351B">
        <w:rPr>
          <w:rFonts w:ascii="Arial" w:eastAsia="Times New Roman" w:hAnsi="Arial" w:cs="Arial"/>
          <w:color w:val="222222"/>
          <w:sz w:val="19"/>
          <w:szCs w:val="19"/>
        </w:rPr>
        <w:t xml:space="preserve"> the other attendees.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This introductory workshop provides the background you need to launch your own exploration of this technology or participate in a PhUSE project. No previous experience is assumed.</w:t>
      </w:r>
    </w:p>
    <w:p w:rsidR="005371CC" w:rsidRPr="0041351B" w:rsidRDefault="005371CC" w:rsidP="005371CC">
      <w:pPr>
        <w:shd w:val="clear" w:color="auto" w:fill="FFFFFF"/>
        <w:spacing w:after="0" w:line="235" w:lineRule="atLeast"/>
        <w:jc w:val="both"/>
        <w:rPr>
          <w:rFonts w:ascii="Calibri" w:eastAsia="Times New Roman" w:hAnsi="Calibri" w:cs="Calibri"/>
          <w:color w:val="000000"/>
          <w:sz w:val="27"/>
          <w:szCs w:val="27"/>
        </w:rPr>
      </w:pPr>
      <w:r w:rsidRPr="0041351B">
        <w:rPr>
          <w:rFonts w:ascii="Arial" w:eastAsia="Times New Roman" w:hAnsi="Arial" w:cs="Arial"/>
          <w:color w:val="222222"/>
          <w:sz w:val="19"/>
          <w:szCs w:val="19"/>
        </w:rPr>
        <w:t> </w:t>
      </w:r>
    </w:p>
    <w:p w:rsidR="005371CC" w:rsidRDefault="005371CC" w:rsidP="005371CC">
      <w:r w:rsidRPr="0041351B">
        <w:rPr>
          <w:rFonts w:ascii="Arial" w:eastAsia="Times New Roman" w:hAnsi="Arial" w:cs="Arial"/>
          <w:color w:val="222222"/>
          <w:sz w:val="19"/>
          <w:szCs w:val="19"/>
          <w:shd w:val="clear" w:color="auto" w:fill="FFFFFF"/>
        </w:rPr>
        <w:t>Preregistration is required. You must bring a laptop with remote desktop capability and attend a preparatory webinar in advance of the conference.</w:t>
      </w:r>
    </w:p>
    <w:p w:rsidR="005371CC" w:rsidRDefault="005371CC" w:rsidP="0041351B"/>
    <w:sectPr w:rsidR="005371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illiams Tim">
    <w15:presenceInfo w15:providerId="AD" w15:userId="S-1-5-21-2027240512-352727985-924725345-1030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64"/>
    <w:rsid w:val="00023EFD"/>
    <w:rsid w:val="000263A7"/>
    <w:rsid w:val="00091198"/>
    <w:rsid w:val="00104938"/>
    <w:rsid w:val="001F13BF"/>
    <w:rsid w:val="00226A2B"/>
    <w:rsid w:val="002F17DC"/>
    <w:rsid w:val="00355C78"/>
    <w:rsid w:val="003F1811"/>
    <w:rsid w:val="0041351B"/>
    <w:rsid w:val="004D2938"/>
    <w:rsid w:val="00531FB3"/>
    <w:rsid w:val="005371CC"/>
    <w:rsid w:val="00553DE7"/>
    <w:rsid w:val="005B0A50"/>
    <w:rsid w:val="005D61F6"/>
    <w:rsid w:val="0069073E"/>
    <w:rsid w:val="006949E9"/>
    <w:rsid w:val="0070775F"/>
    <w:rsid w:val="008174DE"/>
    <w:rsid w:val="00856D44"/>
    <w:rsid w:val="00865164"/>
    <w:rsid w:val="008D1084"/>
    <w:rsid w:val="008E56FA"/>
    <w:rsid w:val="00910EBE"/>
    <w:rsid w:val="0093794E"/>
    <w:rsid w:val="00A40D45"/>
    <w:rsid w:val="00A844DB"/>
    <w:rsid w:val="00AD725E"/>
    <w:rsid w:val="00B018CA"/>
    <w:rsid w:val="00BA5A7C"/>
    <w:rsid w:val="00C20CAE"/>
    <w:rsid w:val="00C54129"/>
    <w:rsid w:val="00C92ADD"/>
    <w:rsid w:val="00C97A61"/>
    <w:rsid w:val="00CF5786"/>
    <w:rsid w:val="00D53372"/>
    <w:rsid w:val="00E34217"/>
    <w:rsid w:val="00EE7D47"/>
    <w:rsid w:val="00F03508"/>
    <w:rsid w:val="00FE4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52E38"/>
  <w15:chartTrackingRefBased/>
  <w15:docId w15:val="{D1DE0427-3A9F-4624-A009-53249E43F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86516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516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65164"/>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10E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0EBE"/>
    <w:rPr>
      <w:rFonts w:ascii="Segoe UI" w:hAnsi="Segoe UI" w:cs="Segoe UI"/>
      <w:sz w:val="18"/>
      <w:szCs w:val="18"/>
    </w:rPr>
  </w:style>
  <w:style w:type="character" w:styleId="Hyperlink">
    <w:name w:val="Hyperlink"/>
    <w:basedOn w:val="DefaultParagraphFont"/>
    <w:uiPriority w:val="99"/>
    <w:unhideWhenUsed/>
    <w:rsid w:val="000263A7"/>
    <w:rPr>
      <w:color w:val="0563C1" w:themeColor="hyperlink"/>
      <w:u w:val="single"/>
    </w:rPr>
  </w:style>
  <w:style w:type="character" w:styleId="UnresolvedMention">
    <w:name w:val="Unresolved Mention"/>
    <w:basedOn w:val="DefaultParagraphFont"/>
    <w:uiPriority w:val="99"/>
    <w:semiHidden/>
    <w:unhideWhenUsed/>
    <w:rsid w:val="000263A7"/>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2185188">
      <w:bodyDiv w:val="1"/>
      <w:marLeft w:val="0"/>
      <w:marRight w:val="0"/>
      <w:marTop w:val="0"/>
      <w:marBottom w:val="0"/>
      <w:divBdr>
        <w:top w:val="none" w:sz="0" w:space="0" w:color="auto"/>
        <w:left w:val="none" w:sz="0" w:space="0" w:color="auto"/>
        <w:bottom w:val="none" w:sz="0" w:space="0" w:color="auto"/>
        <w:right w:val="none" w:sz="0" w:space="0" w:color="auto"/>
      </w:divBdr>
      <w:divsChild>
        <w:div w:id="22094166">
          <w:marLeft w:val="0"/>
          <w:marRight w:val="0"/>
          <w:marTop w:val="30"/>
          <w:marBottom w:val="0"/>
          <w:divBdr>
            <w:top w:val="none" w:sz="0" w:space="0" w:color="auto"/>
            <w:left w:val="none" w:sz="0" w:space="0" w:color="auto"/>
            <w:bottom w:val="none" w:sz="0" w:space="0" w:color="auto"/>
            <w:right w:val="none" w:sz="0" w:space="0" w:color="auto"/>
          </w:divBdr>
          <w:divsChild>
            <w:div w:id="1723366956">
              <w:marLeft w:val="0"/>
              <w:marRight w:val="0"/>
              <w:marTop w:val="0"/>
              <w:marBottom w:val="0"/>
              <w:divBdr>
                <w:top w:val="none" w:sz="0" w:space="0" w:color="auto"/>
                <w:left w:val="none" w:sz="0" w:space="0" w:color="auto"/>
                <w:bottom w:val="none" w:sz="0" w:space="0" w:color="auto"/>
                <w:right w:val="none" w:sz="0" w:space="0" w:color="auto"/>
              </w:divBdr>
            </w:div>
          </w:divsChild>
        </w:div>
        <w:div w:id="1779596728">
          <w:marLeft w:val="0"/>
          <w:marRight w:val="0"/>
          <w:marTop w:val="0"/>
          <w:marBottom w:val="0"/>
          <w:divBdr>
            <w:top w:val="none" w:sz="0" w:space="0" w:color="auto"/>
            <w:left w:val="none" w:sz="0" w:space="0" w:color="auto"/>
            <w:bottom w:val="none" w:sz="0" w:space="0" w:color="auto"/>
            <w:right w:val="none" w:sz="0" w:space="0" w:color="auto"/>
          </w:divBdr>
          <w:divsChild>
            <w:div w:id="7513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824496">
      <w:bodyDiv w:val="1"/>
      <w:marLeft w:val="0"/>
      <w:marRight w:val="0"/>
      <w:marTop w:val="0"/>
      <w:marBottom w:val="0"/>
      <w:divBdr>
        <w:top w:val="none" w:sz="0" w:space="0" w:color="auto"/>
        <w:left w:val="none" w:sz="0" w:space="0" w:color="auto"/>
        <w:bottom w:val="none" w:sz="0" w:space="0" w:color="auto"/>
        <w:right w:val="none" w:sz="0" w:space="0" w:color="auto"/>
      </w:divBdr>
    </w:div>
    <w:div w:id="1668635572">
      <w:bodyDiv w:val="1"/>
      <w:marLeft w:val="0"/>
      <w:marRight w:val="0"/>
      <w:marTop w:val="0"/>
      <w:marBottom w:val="0"/>
      <w:divBdr>
        <w:top w:val="none" w:sz="0" w:space="0" w:color="auto"/>
        <w:left w:val="none" w:sz="0" w:space="0" w:color="auto"/>
        <w:bottom w:val="none" w:sz="0" w:space="0" w:color="auto"/>
        <w:right w:val="none" w:sz="0" w:space="0" w:color="auto"/>
      </w:divBdr>
      <w:divsChild>
        <w:div w:id="1056509295">
          <w:marLeft w:val="0"/>
          <w:marRight w:val="0"/>
          <w:marTop w:val="0"/>
          <w:marBottom w:val="0"/>
          <w:divBdr>
            <w:top w:val="none" w:sz="0" w:space="0" w:color="auto"/>
            <w:left w:val="none" w:sz="0" w:space="0" w:color="auto"/>
            <w:bottom w:val="none" w:sz="0" w:space="0" w:color="auto"/>
            <w:right w:val="none" w:sz="0" w:space="0" w:color="auto"/>
          </w:divBdr>
          <w:divsChild>
            <w:div w:id="335696613">
              <w:marLeft w:val="0"/>
              <w:marRight w:val="0"/>
              <w:marTop w:val="0"/>
              <w:marBottom w:val="0"/>
              <w:divBdr>
                <w:top w:val="none" w:sz="0" w:space="0" w:color="auto"/>
                <w:left w:val="none" w:sz="0" w:space="0" w:color="auto"/>
                <w:bottom w:val="none" w:sz="0" w:space="0" w:color="auto"/>
                <w:right w:val="none" w:sz="0" w:space="0" w:color="auto"/>
              </w:divBdr>
              <w:divsChild>
                <w:div w:id="1934900259">
                  <w:marLeft w:val="0"/>
                  <w:marRight w:val="0"/>
                  <w:marTop w:val="0"/>
                  <w:marBottom w:val="0"/>
                  <w:divBdr>
                    <w:top w:val="none" w:sz="0" w:space="0" w:color="auto"/>
                    <w:left w:val="none" w:sz="0" w:space="0" w:color="auto"/>
                    <w:bottom w:val="none" w:sz="0" w:space="0" w:color="auto"/>
                    <w:right w:val="none" w:sz="0" w:space="0" w:color="auto"/>
                  </w:divBdr>
                  <w:divsChild>
                    <w:div w:id="1022320129">
                      <w:marLeft w:val="0"/>
                      <w:marRight w:val="0"/>
                      <w:marTop w:val="0"/>
                      <w:marBottom w:val="0"/>
                      <w:divBdr>
                        <w:top w:val="none" w:sz="0" w:space="0" w:color="auto"/>
                        <w:left w:val="none" w:sz="0" w:space="0" w:color="auto"/>
                        <w:bottom w:val="none" w:sz="0" w:space="0" w:color="auto"/>
                        <w:right w:val="none" w:sz="0" w:space="0" w:color="auto"/>
                      </w:divBdr>
                      <w:divsChild>
                        <w:div w:id="1145315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hyperlink" Target="https://www.go-fair.org/fair-princip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594</Words>
  <Characters>3391</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Williams Tim</dc:creator>
  <cp:keywords/>
  <dc:description/>
  <cp:lastModifiedBy>Williams Tim</cp:lastModifiedBy>
  <cp:revision>5</cp:revision>
  <cp:lastPrinted>2018-05-11T14:55:00Z</cp:lastPrinted>
  <dcterms:created xsi:type="dcterms:W3CDTF">2019-01-31T15:36:00Z</dcterms:created>
  <dcterms:modified xsi:type="dcterms:W3CDTF">2019-04-14T19:32:00Z</dcterms:modified>
</cp:coreProperties>
</file>